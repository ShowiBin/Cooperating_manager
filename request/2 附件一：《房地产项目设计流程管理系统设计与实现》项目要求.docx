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9A6E" w14:textId="77777777" w:rsidR="00AA02C1" w:rsidRDefault="00DE7078">
      <w:pPr>
        <w:pStyle w:val="2"/>
        <w:jc w:val="center"/>
        <w:rPr>
          <w:rFonts w:ascii="Times New Roman" w:eastAsiaTheme="minorEastAsia" w:hAnsi="Times New Roman" w:cs="Times New Roman"/>
          <w:sz w:val="32"/>
          <w:szCs w:val="32"/>
        </w:rPr>
      </w:pPr>
      <w:r>
        <w:rPr>
          <w:rFonts w:ascii="Times New Roman" w:eastAsiaTheme="minorEastAsia" w:hAnsi="Times New Roman" w:cs="Times New Roman" w:hint="eastAsia"/>
          <w:sz w:val="32"/>
          <w:szCs w:val="32"/>
        </w:rPr>
        <w:t>《房地产项目设计流程管理系统设计与实现》</w:t>
      </w:r>
    </w:p>
    <w:p w14:paraId="54E12EC6" w14:textId="77777777" w:rsidR="00DE7078" w:rsidRPr="00DE7078" w:rsidRDefault="00DE7078" w:rsidP="00DE7078">
      <w:pPr>
        <w:pStyle w:val="2"/>
        <w:jc w:val="center"/>
        <w:rPr>
          <w:rFonts w:ascii="Times New Roman" w:eastAsiaTheme="minorEastAsia" w:hAnsi="Times New Roman" w:cs="Times New Roman"/>
          <w:sz w:val="32"/>
          <w:szCs w:val="32"/>
        </w:rPr>
      </w:pPr>
      <w:r w:rsidRPr="00DE7078">
        <w:rPr>
          <w:rFonts w:ascii="Times New Roman" w:eastAsiaTheme="minorEastAsia" w:hAnsi="Times New Roman" w:cs="Times New Roman" w:hint="eastAsia"/>
          <w:sz w:val="32"/>
          <w:szCs w:val="32"/>
        </w:rPr>
        <w:t>项目要求</w:t>
      </w:r>
    </w:p>
    <w:p w14:paraId="5DCC4BD7" w14:textId="77777777" w:rsidR="00AA02C1" w:rsidRDefault="00AA02C1">
      <w:pPr>
        <w:jc w:val="center"/>
        <w:rPr>
          <w:rFonts w:ascii="仿宋" w:eastAsia="仿宋" w:hAnsi="仿宋" w:cs="仿宋"/>
          <w:sz w:val="28"/>
          <w:szCs w:val="28"/>
        </w:rPr>
      </w:pPr>
    </w:p>
    <w:p w14:paraId="01865A77" w14:textId="77777777" w:rsidR="00AA02C1" w:rsidRDefault="00DE7078">
      <w:pPr>
        <w:spacing w:line="240" w:lineRule="auto"/>
        <w:rPr>
          <w:b/>
        </w:rPr>
      </w:pPr>
      <w:r>
        <w:rPr>
          <w:rFonts w:ascii="宋体" w:hAnsi="宋体" w:cs="宋体" w:hint="eastAsia"/>
          <w:b/>
          <w:sz w:val="28"/>
          <w:szCs w:val="28"/>
        </w:rPr>
        <w:t>一、需求</w:t>
      </w:r>
      <w:r>
        <w:rPr>
          <w:rFonts w:hint="eastAsia"/>
          <w:b/>
          <w:sz w:val="28"/>
          <w:szCs w:val="28"/>
        </w:rPr>
        <w:t>描述</w:t>
      </w:r>
    </w:p>
    <w:p w14:paraId="1A49352A" w14:textId="77777777" w:rsidR="00AA02C1" w:rsidRDefault="00DE7078">
      <w:pPr>
        <w:ind w:firstLineChars="200" w:firstLine="480"/>
      </w:pPr>
      <w:r>
        <w:rPr>
          <w:rFonts w:hint="eastAsia"/>
        </w:rPr>
        <w:t>该课题针对某房地产效果图公司的</w:t>
      </w:r>
      <w:r w:rsidRPr="000D7567">
        <w:rPr>
          <w:rFonts w:hint="eastAsia"/>
          <w:b/>
          <w:bCs/>
        </w:rPr>
        <w:t>项目流程进行信息化管理</w:t>
      </w:r>
      <w:r>
        <w:rPr>
          <w:rFonts w:hint="eastAsia"/>
        </w:rPr>
        <w:t>。其目标是使得公司的管理人员、员工、前台、能够对项目、员工（包括主管）、财务、工作业绩以及客户进行全方位的管理，并在此基础上能够挖掘员工潜力，能够对员工的工作能力和工作态度进行客观评价，同时能够对项目的执行过程进行监控和质量评估，使得公司能够高效地完成客户的项目。</w:t>
      </w:r>
    </w:p>
    <w:p w14:paraId="05894D00" w14:textId="77777777" w:rsidR="00AA02C1" w:rsidRDefault="00DE7078">
      <w:pPr>
        <w:numPr>
          <w:ilvl w:val="0"/>
          <w:numId w:val="1"/>
        </w:numPr>
        <w:rPr>
          <w:b/>
        </w:rPr>
      </w:pPr>
      <w:r>
        <w:rPr>
          <w:rFonts w:hint="eastAsia"/>
          <w:b/>
        </w:rPr>
        <w:t>公司背景</w:t>
      </w:r>
    </w:p>
    <w:p w14:paraId="7F5BB593" w14:textId="77777777" w:rsidR="00AA02C1" w:rsidRDefault="00DE7078">
      <w:pPr>
        <w:ind w:firstLineChars="200" w:firstLine="480"/>
      </w:pPr>
      <w:r>
        <w:rPr>
          <w:rFonts w:hint="eastAsia"/>
        </w:rPr>
        <w:t>该公司是一家从事房地产效果图设计的公司，公司规模</w:t>
      </w:r>
      <w:r>
        <w:rPr>
          <w:rFonts w:hint="eastAsia"/>
        </w:rPr>
        <w:t>20</w:t>
      </w:r>
      <w:r>
        <w:rPr>
          <w:rFonts w:hint="eastAsia"/>
        </w:rPr>
        <w:t>人左右，是一个小微企业。其主要业务是设计建筑行业（如楼盘、商场、车站、厂房等）的效果图。该公司从设计单位获得设计资料，通过建模、渲染和后期三大过程完成效果图的制作。每个过程都有相应团队负责。每个团队有主管若干（目前暂时</w:t>
      </w:r>
      <w:r>
        <w:rPr>
          <w:rFonts w:hint="eastAsia"/>
        </w:rPr>
        <w:t>1</w:t>
      </w:r>
      <w:r>
        <w:rPr>
          <w:rFonts w:hint="eastAsia"/>
        </w:rPr>
        <w:t>个）以及设计人员若干。设计人员包括熟手和学徒。在项目执行过程当中需要和客户进行沟通，通常情况下需要对图形进行反复修改。</w:t>
      </w:r>
    </w:p>
    <w:p w14:paraId="7C51D647" w14:textId="77777777" w:rsidR="00AA02C1" w:rsidRDefault="00DE7078">
      <w:pPr>
        <w:ind w:firstLineChars="200" w:firstLine="480"/>
      </w:pPr>
      <w:r>
        <w:rPr>
          <w:rFonts w:hint="eastAsia"/>
        </w:rPr>
        <w:t>在管理层面，公司老板对公司实行全面管理，包括项目管理、财务管理、客户信息管理、员工考评和工资绩效管理等。每个团队的主管负责管理自己团队的员工，包括项目管理，员工业绩管理等。公司设前台一名，负责信息的维护和人员接待。</w:t>
      </w:r>
    </w:p>
    <w:p w14:paraId="6A964C6A" w14:textId="77777777" w:rsidR="00AA02C1" w:rsidRDefault="00DE7078">
      <w:pPr>
        <w:numPr>
          <w:ilvl w:val="0"/>
          <w:numId w:val="1"/>
        </w:numPr>
        <w:rPr>
          <w:b/>
        </w:rPr>
      </w:pPr>
      <w:r>
        <w:rPr>
          <w:rFonts w:hint="eastAsia"/>
          <w:b/>
        </w:rPr>
        <w:t>项目目标</w:t>
      </w:r>
    </w:p>
    <w:p w14:paraId="22FE6AA2" w14:textId="77777777" w:rsidR="00AA02C1" w:rsidRDefault="00DE7078">
      <w:pPr>
        <w:numPr>
          <w:ilvl w:val="0"/>
          <w:numId w:val="2"/>
        </w:numPr>
        <w:ind w:left="480"/>
      </w:pPr>
      <w:r>
        <w:rPr>
          <w:rFonts w:hint="eastAsia"/>
        </w:rPr>
        <w:t>实现项目流程的信息化管理</w:t>
      </w:r>
    </w:p>
    <w:p w14:paraId="154D8074" w14:textId="77777777" w:rsidR="00AA02C1" w:rsidRDefault="00DE7078">
      <w:pPr>
        <w:numPr>
          <w:ilvl w:val="0"/>
          <w:numId w:val="2"/>
        </w:numPr>
        <w:ind w:left="480"/>
      </w:pPr>
      <w:r>
        <w:rPr>
          <w:rFonts w:hint="eastAsia"/>
        </w:rPr>
        <w:t>实现项目资料的集中式管理</w:t>
      </w:r>
    </w:p>
    <w:p w14:paraId="59458D13" w14:textId="77777777" w:rsidR="00AA02C1" w:rsidRDefault="00DE7078">
      <w:pPr>
        <w:numPr>
          <w:ilvl w:val="0"/>
          <w:numId w:val="3"/>
        </w:numPr>
        <w:ind w:left="480"/>
      </w:pPr>
      <w:r>
        <w:rPr>
          <w:rFonts w:hint="eastAsia"/>
        </w:rPr>
        <w:t xml:space="preserve"> </w:t>
      </w:r>
      <w:r>
        <w:rPr>
          <w:rFonts w:hint="eastAsia"/>
        </w:rPr>
        <w:t>实现员工的信息化管理</w:t>
      </w:r>
    </w:p>
    <w:p w14:paraId="5C41EED0" w14:textId="77777777" w:rsidR="00AA02C1" w:rsidRDefault="00DE7078">
      <w:pPr>
        <w:numPr>
          <w:ilvl w:val="0"/>
          <w:numId w:val="3"/>
        </w:numPr>
        <w:ind w:left="480"/>
      </w:pPr>
      <w:r>
        <w:rPr>
          <w:rFonts w:hint="eastAsia"/>
        </w:rPr>
        <w:t xml:space="preserve"> </w:t>
      </w:r>
      <w:r>
        <w:rPr>
          <w:rFonts w:hint="eastAsia"/>
        </w:rPr>
        <w:t>实现客户的信息化管理</w:t>
      </w:r>
    </w:p>
    <w:p w14:paraId="68738464" w14:textId="77777777" w:rsidR="00AA02C1" w:rsidRDefault="00DE7078">
      <w:pPr>
        <w:numPr>
          <w:ilvl w:val="0"/>
          <w:numId w:val="3"/>
        </w:numPr>
        <w:ind w:left="480"/>
      </w:pPr>
      <w:r>
        <w:rPr>
          <w:rFonts w:hint="eastAsia"/>
        </w:rPr>
        <w:t>实现对项目流程的实时监控</w:t>
      </w:r>
    </w:p>
    <w:p w14:paraId="32AAE092" w14:textId="77777777" w:rsidR="00AA02C1" w:rsidRDefault="00DE7078">
      <w:pPr>
        <w:numPr>
          <w:ilvl w:val="0"/>
          <w:numId w:val="3"/>
        </w:numPr>
        <w:ind w:left="480"/>
      </w:pPr>
      <w:r>
        <w:rPr>
          <w:rFonts w:hint="eastAsia"/>
        </w:rPr>
        <w:t>实现对员工（包括主管）工作业绩的评价</w:t>
      </w:r>
    </w:p>
    <w:p w14:paraId="60761E9F" w14:textId="77777777" w:rsidR="00AA02C1" w:rsidRDefault="00DE7078">
      <w:pPr>
        <w:numPr>
          <w:ilvl w:val="0"/>
          <w:numId w:val="3"/>
        </w:numPr>
        <w:ind w:left="480"/>
      </w:pPr>
      <w:r>
        <w:rPr>
          <w:rFonts w:hint="eastAsia"/>
        </w:rPr>
        <w:lastRenderedPageBreak/>
        <w:t>实现对员工工作态度和工作能力的评定</w:t>
      </w:r>
    </w:p>
    <w:p w14:paraId="2E81B4F2" w14:textId="77777777" w:rsidR="00AA02C1" w:rsidRDefault="00DE7078">
      <w:pPr>
        <w:numPr>
          <w:ilvl w:val="0"/>
          <w:numId w:val="3"/>
        </w:numPr>
        <w:ind w:left="480"/>
      </w:pPr>
      <w:r>
        <w:rPr>
          <w:rFonts w:hint="eastAsia"/>
        </w:rPr>
        <w:t>实现员工工作量的自动统计</w:t>
      </w:r>
    </w:p>
    <w:p w14:paraId="41077311" w14:textId="77777777" w:rsidR="00AA02C1" w:rsidRDefault="00DE7078">
      <w:pPr>
        <w:numPr>
          <w:ilvl w:val="0"/>
          <w:numId w:val="3"/>
        </w:numPr>
        <w:ind w:left="480"/>
      </w:pPr>
      <w:r>
        <w:rPr>
          <w:rFonts w:hint="eastAsia"/>
        </w:rPr>
        <w:t>实现员工工资绩效的计算和统计</w:t>
      </w:r>
    </w:p>
    <w:p w14:paraId="55D63422" w14:textId="77777777" w:rsidR="00AA02C1" w:rsidRDefault="00DE7078">
      <w:pPr>
        <w:numPr>
          <w:ilvl w:val="0"/>
          <w:numId w:val="1"/>
        </w:numPr>
        <w:rPr>
          <w:b/>
          <w:sz w:val="30"/>
          <w:szCs w:val="30"/>
        </w:rPr>
      </w:pPr>
      <w:r>
        <w:rPr>
          <w:rFonts w:hint="eastAsia"/>
          <w:b/>
          <w:sz w:val="30"/>
          <w:szCs w:val="30"/>
        </w:rPr>
        <w:t xml:space="preserve"> </w:t>
      </w:r>
      <w:r>
        <w:rPr>
          <w:rFonts w:hint="eastAsia"/>
          <w:b/>
        </w:rPr>
        <w:t>业务流程</w:t>
      </w:r>
    </w:p>
    <w:p w14:paraId="159AD7D8" w14:textId="77777777" w:rsidR="00AA02C1" w:rsidRDefault="00DE7078">
      <w:pPr>
        <w:numPr>
          <w:ilvl w:val="0"/>
          <w:numId w:val="4"/>
        </w:numPr>
        <w:ind w:left="480"/>
        <w:rPr>
          <w:b/>
        </w:rPr>
      </w:pPr>
      <w:r>
        <w:rPr>
          <w:rFonts w:hint="eastAsia"/>
          <w:b/>
        </w:rPr>
        <w:t>项目管理流程</w:t>
      </w:r>
    </w:p>
    <w:p w14:paraId="705724A0" w14:textId="77777777" w:rsidR="00AA02C1" w:rsidRDefault="00DE7078">
      <w:pPr>
        <w:ind w:left="840" w:firstLine="420"/>
      </w:pPr>
      <w:r>
        <w:rPr>
          <w:rFonts w:hint="eastAsia"/>
        </w:rPr>
        <w:t>一般由模型主管通过与客户沟通后，由客户向主管发送项目的相关资料。每个项目都有名称，名称的格式为年月日</w:t>
      </w:r>
      <w:r>
        <w:rPr>
          <w:rFonts w:hint="eastAsia"/>
        </w:rPr>
        <w:t>+</w:t>
      </w:r>
      <w:r>
        <w:rPr>
          <w:rFonts w:hint="eastAsia"/>
        </w:rPr>
        <w:t>客户信息</w:t>
      </w:r>
      <w:r>
        <w:rPr>
          <w:rFonts w:hint="eastAsia"/>
        </w:rPr>
        <w:t>+</w:t>
      </w:r>
      <w:r>
        <w:rPr>
          <w:rFonts w:hint="eastAsia"/>
        </w:rPr>
        <w:t>项目名。主管接到项目资料后会在服务器上建立相关文件夹。文件夹格式如图所示：</w:t>
      </w:r>
    </w:p>
    <w:p w14:paraId="5A24FFF1" w14:textId="77777777" w:rsidR="00AA02C1" w:rsidRDefault="00421CFD">
      <w:pPr>
        <w:ind w:left="840"/>
        <w:jc w:val="center"/>
      </w:pPr>
      <w:r>
        <w:rPr>
          <w:noProof/>
        </w:rPr>
        <w:drawing>
          <wp:inline distT="0" distB="0" distL="0" distR="0" wp14:anchorId="49D368FA" wp14:editId="4E6F1B82">
            <wp:extent cx="2270957" cy="1265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70957" cy="1265030"/>
                    </a:xfrm>
                    <a:prstGeom prst="rect">
                      <a:avLst/>
                    </a:prstGeom>
                  </pic:spPr>
                </pic:pic>
              </a:graphicData>
            </a:graphic>
          </wp:inline>
        </w:drawing>
      </w:r>
    </w:p>
    <w:p w14:paraId="587B9717" w14:textId="77777777" w:rsidR="00AA02C1" w:rsidRDefault="00DE7078">
      <w:pPr>
        <w:ind w:left="840"/>
      </w:pPr>
      <w:r>
        <w:rPr>
          <w:rFonts w:hint="eastAsia"/>
        </w:rPr>
        <w:t>客户文件放在资料中。模型文件放在</w:t>
      </w:r>
      <w:r>
        <w:rPr>
          <w:rFonts w:hint="eastAsia"/>
        </w:rPr>
        <w:t>max/</w:t>
      </w:r>
      <w:r>
        <w:rPr>
          <w:rFonts w:hint="eastAsia"/>
        </w:rPr>
        <w:t>原始模型中。渲染放在</w:t>
      </w:r>
      <w:r>
        <w:rPr>
          <w:rFonts w:hint="eastAsia"/>
        </w:rPr>
        <w:t>max/</w:t>
      </w:r>
      <w:r>
        <w:rPr>
          <w:rFonts w:hint="eastAsia"/>
        </w:rPr>
        <w:t>最终渲染中。后期制作放在</w:t>
      </w:r>
      <w:r>
        <w:rPr>
          <w:rFonts w:hint="eastAsia"/>
        </w:rPr>
        <w:t>jpg</w:t>
      </w:r>
      <w:r>
        <w:rPr>
          <w:rFonts w:hint="eastAsia"/>
        </w:rPr>
        <w:t>中。小样是制作过程中的中间文件（包括模型、渲染、后期），这些中间文件需要和客户交流。</w:t>
      </w:r>
    </w:p>
    <w:p w14:paraId="186045B1" w14:textId="77777777" w:rsidR="00AA02C1" w:rsidRDefault="00DE7078">
      <w:pPr>
        <w:ind w:left="840" w:firstLine="420"/>
      </w:pPr>
      <w:r>
        <w:rPr>
          <w:rFonts w:hint="eastAsia"/>
        </w:rPr>
        <w:t>模型主管接到项目后根据自己所负责的团队员工的工作负荷将项目分配给员工，员工接到任务后从服务器下载相关资料并开始用</w:t>
      </w:r>
      <w:r>
        <w:rPr>
          <w:rFonts w:hint="eastAsia"/>
        </w:rPr>
        <w:t>3DMAX</w:t>
      </w:r>
      <w:r>
        <w:rPr>
          <w:rFonts w:hint="eastAsia"/>
        </w:rPr>
        <w:t>进行建模并生成模型文件。熟手的模型文件可以直接传给用户或者交给模型主管审核并由模型主管交给客户。在同常情况下，客户会要求修改，修改意见要么直接告知负责该项目的员工，要么告知模型主管并由模型主管告知员工。员工根据客户修改意见进行修改，并将修改后的文件发给客户（直接发或通过主管）。如此反复直到客户满意不再要修改为止。其中学徒制作的文件必须交给主管审核，不得直接交给客户。</w:t>
      </w:r>
    </w:p>
    <w:p w14:paraId="405E6633" w14:textId="77777777" w:rsidR="00AA02C1" w:rsidRDefault="00DE7078">
      <w:pPr>
        <w:ind w:left="840" w:firstLine="420"/>
      </w:pPr>
      <w:r>
        <w:rPr>
          <w:rFonts w:hint="eastAsia"/>
        </w:rPr>
        <w:t>模型定稿后上传至服务器相关文件夹下进入渲染过程。模型文件一般都比较大，但很少超过</w:t>
      </w:r>
      <w:r>
        <w:rPr>
          <w:rFonts w:hint="eastAsia"/>
        </w:rPr>
        <w:t>2G</w:t>
      </w:r>
      <w:r>
        <w:rPr>
          <w:rFonts w:hint="eastAsia"/>
        </w:rPr>
        <w:t>。</w:t>
      </w:r>
    </w:p>
    <w:p w14:paraId="008396A3" w14:textId="77777777" w:rsidR="00AA02C1" w:rsidRDefault="00DE7078">
      <w:pPr>
        <w:ind w:left="840" w:firstLine="420"/>
      </w:pPr>
      <w:r>
        <w:rPr>
          <w:rFonts w:hint="eastAsia"/>
        </w:rPr>
        <w:t>渲染主管在模型主管接到项目后可先行分配负责该项目渲染的员工（来自于渲染团队），也可等到建模完成后分配员工。（后期也是如此）。</w:t>
      </w:r>
    </w:p>
    <w:p w14:paraId="5336921A" w14:textId="77777777" w:rsidR="00AA02C1" w:rsidRDefault="00DE7078">
      <w:r>
        <w:rPr>
          <w:rFonts w:hint="eastAsia"/>
        </w:rPr>
        <w:lastRenderedPageBreak/>
        <w:tab/>
      </w:r>
      <w:r>
        <w:rPr>
          <w:rFonts w:hint="eastAsia"/>
        </w:rPr>
        <w:tab/>
      </w:r>
      <w:r>
        <w:rPr>
          <w:rFonts w:hint="eastAsia"/>
        </w:rPr>
        <w:t>渲染的工作流程同建模，完成后生成渲染文件并进入后期过程。</w:t>
      </w:r>
    </w:p>
    <w:p w14:paraId="6F8FD3B3" w14:textId="77777777" w:rsidR="00AA02C1" w:rsidRDefault="00DE7078">
      <w:pPr>
        <w:ind w:left="720" w:hangingChars="300" w:hanging="720"/>
      </w:pPr>
      <w:r>
        <w:rPr>
          <w:rFonts w:hint="eastAsia"/>
        </w:rPr>
        <w:tab/>
      </w:r>
      <w:r>
        <w:rPr>
          <w:rFonts w:hint="eastAsia"/>
        </w:rPr>
        <w:tab/>
      </w:r>
      <w:r>
        <w:rPr>
          <w:rFonts w:hint="eastAsia"/>
        </w:rPr>
        <w:tab/>
      </w:r>
      <w:r>
        <w:rPr>
          <w:rFonts w:hint="eastAsia"/>
        </w:rPr>
        <w:t>后期过程同建模和渲染，完成后形成</w:t>
      </w:r>
      <w:r>
        <w:rPr>
          <w:rFonts w:hint="eastAsia"/>
        </w:rPr>
        <w:t>jpg</w:t>
      </w:r>
      <w:r>
        <w:rPr>
          <w:rFonts w:hint="eastAsia"/>
        </w:rPr>
        <w:t>文件（可能不止一个）上传服务器。</w:t>
      </w:r>
    </w:p>
    <w:p w14:paraId="7BB960AD" w14:textId="77777777" w:rsidR="00AA02C1" w:rsidRDefault="00DE7078">
      <w:pPr>
        <w:ind w:left="720" w:hangingChars="300" w:hanging="720"/>
      </w:pPr>
      <w:r>
        <w:rPr>
          <w:rFonts w:hint="eastAsia"/>
        </w:rPr>
        <w:t xml:space="preserve">     </w:t>
      </w:r>
      <w:r>
        <w:rPr>
          <w:rFonts w:hint="eastAsia"/>
        </w:rPr>
        <w:t>意外情况：任何一个过程在完成后客户仍然可能要求修改。例如，在模型完成已经进入渲染甚至后期阶段时，客户仍然要求公司修改模型，这时项目流程又回到模型。渲染和后期也会发生同样情况。</w:t>
      </w:r>
    </w:p>
    <w:p w14:paraId="11BEC75C" w14:textId="77777777" w:rsidR="00AA02C1" w:rsidRDefault="00DE7078">
      <w:pPr>
        <w:numPr>
          <w:ilvl w:val="0"/>
          <w:numId w:val="4"/>
        </w:numPr>
        <w:ind w:left="480"/>
        <w:rPr>
          <w:b/>
        </w:rPr>
      </w:pPr>
      <w:r>
        <w:rPr>
          <w:rFonts w:hint="eastAsia"/>
          <w:b/>
        </w:rPr>
        <w:t>客户管理流程</w:t>
      </w:r>
    </w:p>
    <w:p w14:paraId="5EF2C74C" w14:textId="77777777" w:rsidR="00AA02C1" w:rsidRDefault="00DE7078">
      <w:pPr>
        <w:ind w:left="840"/>
      </w:pPr>
      <w:r>
        <w:rPr>
          <w:rFonts w:hint="eastAsia"/>
        </w:rPr>
        <w:t>由前台负责记录客户的信息。客户信息包括客户单位（包括二级、三级单位），客户姓名、电话、手机、</w:t>
      </w:r>
      <w:r>
        <w:rPr>
          <w:rFonts w:hint="eastAsia"/>
        </w:rPr>
        <w:t>QQ</w:t>
      </w:r>
      <w:r>
        <w:rPr>
          <w:rFonts w:hint="eastAsia"/>
        </w:rPr>
        <w:t>、</w:t>
      </w:r>
      <w:r>
        <w:rPr>
          <w:rFonts w:hint="eastAsia"/>
        </w:rPr>
        <w:t>email</w:t>
      </w:r>
      <w:r>
        <w:rPr>
          <w:rFonts w:hint="eastAsia"/>
        </w:rPr>
        <w:t>。员工需要与客户沟通时可以查询相关客户信息。目前客户信息放在</w:t>
      </w:r>
      <w:r>
        <w:rPr>
          <w:rFonts w:hint="eastAsia"/>
        </w:rPr>
        <w:t>EXCEL</w:t>
      </w:r>
      <w:r>
        <w:rPr>
          <w:rFonts w:hint="eastAsia"/>
        </w:rPr>
        <w:t>文件中，容易造成客户信息泄露。</w:t>
      </w:r>
    </w:p>
    <w:p w14:paraId="22D49543" w14:textId="77777777" w:rsidR="00AA02C1" w:rsidRDefault="00DE7078">
      <w:pPr>
        <w:numPr>
          <w:ilvl w:val="0"/>
          <w:numId w:val="4"/>
        </w:numPr>
        <w:ind w:left="480"/>
        <w:rPr>
          <w:b/>
        </w:rPr>
      </w:pPr>
      <w:r>
        <w:rPr>
          <w:rFonts w:hint="eastAsia"/>
          <w:b/>
        </w:rPr>
        <w:t>员工管理流程</w:t>
      </w:r>
    </w:p>
    <w:p w14:paraId="506EFF55" w14:textId="77777777" w:rsidR="00AA02C1" w:rsidRDefault="00DE7078">
      <w:pPr>
        <w:ind w:left="840"/>
      </w:pPr>
      <w:r>
        <w:rPr>
          <w:rFonts w:hint="eastAsia"/>
        </w:rPr>
        <w:t>主管需要记录每个员工所承担的历史项目，该记录作为计算员工工资和奖金的主要依据之一。该记录的数据信息为：时间、项目名称，员工姓名。</w:t>
      </w:r>
    </w:p>
    <w:p w14:paraId="4D465178" w14:textId="77777777" w:rsidR="00AA02C1" w:rsidRDefault="00DE7078">
      <w:pPr>
        <w:numPr>
          <w:ilvl w:val="0"/>
          <w:numId w:val="4"/>
        </w:numPr>
        <w:ind w:left="480"/>
        <w:rPr>
          <w:b/>
        </w:rPr>
      </w:pPr>
      <w:r>
        <w:rPr>
          <w:rFonts w:hint="eastAsia"/>
          <w:b/>
        </w:rPr>
        <w:t>工资管理流程</w:t>
      </w:r>
    </w:p>
    <w:p w14:paraId="1DB05086" w14:textId="77777777" w:rsidR="00AA02C1" w:rsidRDefault="00DE7078">
      <w:pPr>
        <w:ind w:left="840"/>
      </w:pPr>
      <w:r>
        <w:rPr>
          <w:rFonts w:hint="eastAsia"/>
        </w:rPr>
        <w:t>根据员工工作情况计算每月员工工资。不同项目的不同阶段价格不同。根据员工上个月的工作业绩计算员工工资。</w:t>
      </w:r>
    </w:p>
    <w:p w14:paraId="100DD5B0" w14:textId="77777777" w:rsidR="00AA02C1" w:rsidRDefault="00DE7078">
      <w:r>
        <w:rPr>
          <w:rFonts w:hint="eastAsia"/>
        </w:rPr>
        <w:t xml:space="preserve">  </w:t>
      </w:r>
      <w:r>
        <w:rPr>
          <w:rFonts w:hint="eastAsia"/>
        </w:rPr>
        <w:t>目前管理存在的问题：</w:t>
      </w:r>
    </w:p>
    <w:p w14:paraId="7DCB6C78" w14:textId="77777777" w:rsidR="00AA02C1" w:rsidRDefault="00DE7078">
      <w:pPr>
        <w:numPr>
          <w:ilvl w:val="0"/>
          <w:numId w:val="5"/>
        </w:numPr>
      </w:pPr>
      <w:r>
        <w:rPr>
          <w:rFonts w:hint="eastAsia"/>
        </w:rPr>
        <w:t>无法实时了解项目的进展情况；</w:t>
      </w:r>
    </w:p>
    <w:p w14:paraId="000D25E4" w14:textId="77777777" w:rsidR="00AA02C1" w:rsidRDefault="00DE7078">
      <w:pPr>
        <w:numPr>
          <w:ilvl w:val="0"/>
          <w:numId w:val="5"/>
        </w:numPr>
      </w:pPr>
      <w:r>
        <w:rPr>
          <w:rFonts w:hint="eastAsia"/>
        </w:rPr>
        <w:t>无法了解员工的工作情况。例如不知道员工坐在电脑前是否在工作或是在游戏；</w:t>
      </w:r>
    </w:p>
    <w:p w14:paraId="13735DB1" w14:textId="77777777" w:rsidR="00AA02C1" w:rsidRDefault="00DE7078">
      <w:pPr>
        <w:numPr>
          <w:ilvl w:val="0"/>
          <w:numId w:val="5"/>
        </w:numPr>
      </w:pPr>
      <w:r>
        <w:rPr>
          <w:rFonts w:hint="eastAsia"/>
        </w:rPr>
        <w:t>不知道员工工作能力和学习能力以及工作效率，特别是对学徒的进步情况的掌握。目前采取的方法是老板向主管了解。效率很低。</w:t>
      </w:r>
    </w:p>
    <w:p w14:paraId="4BDE1C2E" w14:textId="77777777" w:rsidR="00AA02C1" w:rsidRDefault="00DE7078">
      <w:pPr>
        <w:numPr>
          <w:ilvl w:val="0"/>
          <w:numId w:val="5"/>
        </w:numPr>
      </w:pPr>
      <w:r>
        <w:rPr>
          <w:rFonts w:hint="eastAsia"/>
        </w:rPr>
        <w:t>客户信息容易泄露。希望员工在承担项目时只能看到与项目相关的客户信息。</w:t>
      </w:r>
    </w:p>
    <w:p w14:paraId="22EBDFC8" w14:textId="77777777" w:rsidR="00AA02C1" w:rsidRDefault="00DE7078">
      <w:pPr>
        <w:numPr>
          <w:ilvl w:val="0"/>
          <w:numId w:val="5"/>
        </w:numPr>
      </w:pPr>
      <w:r>
        <w:rPr>
          <w:rFonts w:hint="eastAsia"/>
        </w:rPr>
        <w:t>项目文件管理基本靠手工，需要建立一个系统对项目文件进行管理。例如员工只能看到与自己承担项目相关的项目文件。</w:t>
      </w:r>
    </w:p>
    <w:p w14:paraId="4DF4BF77" w14:textId="77777777" w:rsidR="00AA02C1" w:rsidRDefault="00DE7078">
      <w:pPr>
        <w:numPr>
          <w:ilvl w:val="0"/>
          <w:numId w:val="1"/>
        </w:numPr>
        <w:rPr>
          <w:b/>
        </w:rPr>
      </w:pPr>
      <w:r>
        <w:rPr>
          <w:rFonts w:hint="eastAsia"/>
          <w:b/>
        </w:rPr>
        <w:t>项目（功能）需求</w:t>
      </w:r>
    </w:p>
    <w:p w14:paraId="416220D5" w14:textId="77777777" w:rsidR="00AA02C1" w:rsidRDefault="00DE7078">
      <w:pPr>
        <w:numPr>
          <w:ilvl w:val="0"/>
          <w:numId w:val="6"/>
        </w:numPr>
        <w:ind w:left="480"/>
        <w:rPr>
          <w:b/>
        </w:rPr>
      </w:pPr>
      <w:r>
        <w:rPr>
          <w:rFonts w:hint="eastAsia"/>
          <w:b/>
        </w:rPr>
        <w:t>用户登录</w:t>
      </w:r>
    </w:p>
    <w:p w14:paraId="6C9254BB" w14:textId="77777777" w:rsidR="00AA02C1" w:rsidRDefault="00DE7078">
      <w:pPr>
        <w:ind w:left="855"/>
      </w:pPr>
      <w:r>
        <w:rPr>
          <w:rFonts w:hint="eastAsia"/>
        </w:rPr>
        <w:t>用户包括管理员（老板），各个主管以及普通员工。不同的员工只能进入各自的信息系统。</w:t>
      </w:r>
    </w:p>
    <w:p w14:paraId="44C98378" w14:textId="77777777" w:rsidR="00AA02C1" w:rsidRDefault="00DE7078">
      <w:pPr>
        <w:numPr>
          <w:ilvl w:val="0"/>
          <w:numId w:val="6"/>
        </w:numPr>
        <w:ind w:left="480"/>
        <w:rPr>
          <w:b/>
        </w:rPr>
      </w:pPr>
      <w:r>
        <w:rPr>
          <w:rFonts w:hint="eastAsia"/>
          <w:b/>
        </w:rPr>
        <w:lastRenderedPageBreak/>
        <w:t>管理员功能</w:t>
      </w:r>
    </w:p>
    <w:p w14:paraId="01C55E0D" w14:textId="77777777" w:rsidR="00AA02C1" w:rsidRDefault="00DE7078">
      <w:pPr>
        <w:ind w:left="855"/>
      </w:pPr>
      <w:r>
        <w:rPr>
          <w:rFonts w:hint="eastAsia"/>
        </w:rPr>
        <w:t>管理员拥有最大访问的权限。可以对系统任何信息进行查询和操作。具体包括：查看项目的进程、查看员工信息、客户信息，对员工和客户信息的修改；查看项目资料。查看和修改员工评价结果，计算员工工资等。</w:t>
      </w:r>
    </w:p>
    <w:p w14:paraId="0BB5C8D5" w14:textId="77777777" w:rsidR="00AA02C1" w:rsidRDefault="00DE7078">
      <w:pPr>
        <w:numPr>
          <w:ilvl w:val="0"/>
          <w:numId w:val="6"/>
        </w:numPr>
        <w:ind w:left="480"/>
        <w:rPr>
          <w:b/>
        </w:rPr>
      </w:pPr>
      <w:r>
        <w:rPr>
          <w:rFonts w:hint="eastAsia"/>
          <w:b/>
        </w:rPr>
        <w:t>前台</w:t>
      </w:r>
    </w:p>
    <w:p w14:paraId="57E63805" w14:textId="77777777" w:rsidR="00AA02C1" w:rsidRDefault="00DE7078">
      <w:pPr>
        <w:ind w:left="855"/>
      </w:pPr>
      <w:r>
        <w:rPr>
          <w:rFonts w:hint="eastAsia"/>
        </w:rPr>
        <w:t>负责所有员工信息的建立，客户信息的建立，用户信息的建立。</w:t>
      </w:r>
    </w:p>
    <w:p w14:paraId="360001D5" w14:textId="77777777" w:rsidR="00AA02C1" w:rsidRDefault="00DE7078">
      <w:pPr>
        <w:numPr>
          <w:ilvl w:val="0"/>
          <w:numId w:val="6"/>
        </w:numPr>
        <w:ind w:left="480"/>
        <w:rPr>
          <w:b/>
        </w:rPr>
      </w:pPr>
      <w:r>
        <w:rPr>
          <w:rFonts w:hint="eastAsia"/>
          <w:b/>
        </w:rPr>
        <w:t>主管</w:t>
      </w:r>
    </w:p>
    <w:p w14:paraId="395313C2" w14:textId="77777777" w:rsidR="00AA02C1" w:rsidRDefault="00DE7078">
      <w:pPr>
        <w:ind w:left="855"/>
      </w:pPr>
      <w:r>
        <w:rPr>
          <w:rFonts w:hint="eastAsia"/>
        </w:rPr>
        <w:t>模型主管负责录入项目信息。项目信息包括</w:t>
      </w:r>
      <w:r>
        <w:rPr>
          <w:rFonts w:hint="eastAsia"/>
        </w:rPr>
        <w:t>:</w:t>
      </w:r>
      <w:r>
        <w:rPr>
          <w:rFonts w:hint="eastAsia"/>
        </w:rPr>
        <w:t>项目编号、项目建立时间，项目名称，项目结束时间，项目类型、项目客户信息、模型主管、模型人员，渲染主管，渲染人员，后期主管，后期人员，每个阶段的状态，项目状态，项目文件信息。</w:t>
      </w:r>
    </w:p>
    <w:p w14:paraId="4329C8FA" w14:textId="77777777" w:rsidR="00AA02C1" w:rsidRDefault="00DE7078">
      <w:pPr>
        <w:ind w:left="855"/>
      </w:pPr>
      <w:r>
        <w:rPr>
          <w:rFonts w:hint="eastAsia"/>
        </w:rPr>
        <w:t>模型主管、渲染主管和后期主管可以分配项目人员（包括自己），可以查看项目进度，审核员工提交的项目文件，输入客户修改意见，驳回员工提交的项目文件；按不同方式查询项目信息；查看、上传和下载项目文件。</w:t>
      </w:r>
    </w:p>
    <w:p w14:paraId="350FEDF2" w14:textId="77777777" w:rsidR="00AA02C1" w:rsidRDefault="00DE7078">
      <w:pPr>
        <w:numPr>
          <w:ilvl w:val="0"/>
          <w:numId w:val="6"/>
        </w:numPr>
        <w:ind w:left="480"/>
        <w:rPr>
          <w:b/>
        </w:rPr>
      </w:pPr>
      <w:r>
        <w:rPr>
          <w:rFonts w:hint="eastAsia"/>
          <w:b/>
        </w:rPr>
        <w:t>员工</w:t>
      </w:r>
    </w:p>
    <w:p w14:paraId="3F282F8F" w14:textId="77777777" w:rsidR="00AA02C1" w:rsidRDefault="00DE7078">
      <w:pPr>
        <w:ind w:left="855"/>
      </w:pPr>
      <w:r>
        <w:rPr>
          <w:rFonts w:hint="eastAsia"/>
        </w:rPr>
        <w:t>员工可以查看自己的项目信息，可以下载项目文件。项目文件通过网盘下载。员工完成后通过系统向各自主管提交项目文件。员工可以查看项目的状态、进度和修改意见。员工可以访问和自己项目相关的客户信息。但员工不能够访问其他员工的系统。</w:t>
      </w:r>
    </w:p>
    <w:p w14:paraId="03B56834" w14:textId="77777777" w:rsidR="00AA02C1" w:rsidRDefault="00DE7078">
      <w:pPr>
        <w:numPr>
          <w:ilvl w:val="0"/>
          <w:numId w:val="6"/>
        </w:numPr>
        <w:ind w:left="480"/>
        <w:rPr>
          <w:b/>
        </w:rPr>
      </w:pPr>
      <w:r>
        <w:rPr>
          <w:rFonts w:hint="eastAsia"/>
          <w:b/>
        </w:rPr>
        <w:t>客户管理</w:t>
      </w:r>
    </w:p>
    <w:p w14:paraId="616B51E7" w14:textId="77777777" w:rsidR="00AA02C1" w:rsidRDefault="00DE7078">
      <w:pPr>
        <w:ind w:left="855"/>
      </w:pPr>
      <w:r>
        <w:rPr>
          <w:rFonts w:hint="eastAsia"/>
        </w:rPr>
        <w:t>系统保存客户信息，包括客户姓名、一级单位、二级单位、联系方式等。对客户可以进行增删改查等操作</w:t>
      </w:r>
    </w:p>
    <w:p w14:paraId="6D3201E7" w14:textId="77777777" w:rsidR="00AA02C1" w:rsidRDefault="00DE7078">
      <w:pPr>
        <w:numPr>
          <w:ilvl w:val="0"/>
          <w:numId w:val="6"/>
        </w:numPr>
        <w:ind w:left="480"/>
        <w:rPr>
          <w:b/>
        </w:rPr>
      </w:pPr>
      <w:r>
        <w:rPr>
          <w:rFonts w:hint="eastAsia"/>
          <w:b/>
        </w:rPr>
        <w:t>项目资料管理</w:t>
      </w:r>
    </w:p>
    <w:p w14:paraId="327FE5D8" w14:textId="77777777" w:rsidR="00AA02C1" w:rsidRDefault="00DE7078">
      <w:pPr>
        <w:ind w:left="855"/>
      </w:pPr>
      <w:r>
        <w:rPr>
          <w:rFonts w:hint="eastAsia"/>
        </w:rPr>
        <w:t>所有项目资料都保存在服务器中，员工（管理员除外）只能通过系统查询项目信息并通过网盘下载项目文件。系统提供多种查询条件查询项目信息，如时间日期、客户信息、项目负责人、项目名称等。</w:t>
      </w:r>
    </w:p>
    <w:p w14:paraId="6FA14ABC" w14:textId="77777777" w:rsidR="00AA02C1" w:rsidRDefault="00DE7078">
      <w:pPr>
        <w:numPr>
          <w:ilvl w:val="0"/>
          <w:numId w:val="6"/>
        </w:numPr>
        <w:ind w:left="480"/>
        <w:rPr>
          <w:b/>
        </w:rPr>
      </w:pPr>
      <w:r>
        <w:rPr>
          <w:rFonts w:hint="eastAsia"/>
          <w:b/>
        </w:rPr>
        <w:t>员工工作的实时监控</w:t>
      </w:r>
    </w:p>
    <w:p w14:paraId="19BD0224" w14:textId="77777777" w:rsidR="00AA02C1" w:rsidRDefault="00DE7078">
      <w:pPr>
        <w:ind w:left="855"/>
      </w:pPr>
      <w:r>
        <w:rPr>
          <w:rFonts w:hint="eastAsia"/>
        </w:rPr>
        <w:t>可以实时监控员工上班时是否在工作，如是否用</w:t>
      </w:r>
      <w:r>
        <w:rPr>
          <w:rFonts w:hint="eastAsia"/>
        </w:rPr>
        <w:t>3DMAX</w:t>
      </w:r>
      <w:r>
        <w:rPr>
          <w:rFonts w:hint="eastAsia"/>
        </w:rPr>
        <w:t>工作，使用该软件的时</w:t>
      </w:r>
      <w:r>
        <w:rPr>
          <w:rFonts w:hint="eastAsia"/>
        </w:rPr>
        <w:lastRenderedPageBreak/>
        <w:t>间长度。监控信息作为对员工的考核依据之一。</w:t>
      </w:r>
    </w:p>
    <w:p w14:paraId="0307CBAA" w14:textId="77777777" w:rsidR="00AA02C1" w:rsidRDefault="00DE7078">
      <w:pPr>
        <w:numPr>
          <w:ilvl w:val="0"/>
          <w:numId w:val="6"/>
        </w:numPr>
        <w:ind w:left="480"/>
        <w:rPr>
          <w:b/>
        </w:rPr>
      </w:pPr>
      <w:r>
        <w:rPr>
          <w:rFonts w:hint="eastAsia"/>
          <w:b/>
        </w:rPr>
        <w:t>工资管理</w:t>
      </w:r>
    </w:p>
    <w:p w14:paraId="5D1CEF28" w14:textId="77777777" w:rsidR="00AA02C1" w:rsidRDefault="00DE7078">
      <w:pPr>
        <w:ind w:left="855"/>
      </w:pPr>
      <w:r>
        <w:rPr>
          <w:rFonts w:hint="eastAsia"/>
        </w:rPr>
        <w:t>该子系统根据员工的工作量（即承担的项目数量、完成质量、考勤等）并根据项目的单价计算员工工资，最后形成统计报表。</w:t>
      </w:r>
    </w:p>
    <w:p w14:paraId="3A0FA66E" w14:textId="77777777" w:rsidR="00AA02C1" w:rsidRDefault="00DE7078">
      <w:pPr>
        <w:ind w:left="480"/>
        <w:rPr>
          <w:b/>
        </w:rPr>
      </w:pPr>
      <w:r>
        <w:rPr>
          <w:rFonts w:hint="eastAsia"/>
          <w:b/>
        </w:rPr>
        <w:t>10)</w:t>
      </w:r>
      <w:r>
        <w:rPr>
          <w:rFonts w:hint="eastAsia"/>
          <w:b/>
        </w:rPr>
        <w:t>打印功能</w:t>
      </w:r>
    </w:p>
    <w:p w14:paraId="05708CBA" w14:textId="77777777" w:rsidR="00AA02C1" w:rsidRDefault="00DE7078">
      <w:pPr>
        <w:ind w:left="855"/>
      </w:pPr>
      <w:r>
        <w:rPr>
          <w:rFonts w:hint="eastAsia"/>
        </w:rPr>
        <w:t>系统提供各种报表打印功能。</w:t>
      </w:r>
    </w:p>
    <w:sectPr w:rsidR="00AA02C1" w:rsidSect="00EB6574">
      <w:pgSz w:w="11907" w:h="16840"/>
      <w:pgMar w:top="1588" w:right="1134" w:bottom="1418" w:left="1701" w:header="851" w:footer="992" w:gutter="0"/>
      <w:cols w:space="425"/>
      <w:docGrid w:type="lines" w:linePitch="326"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D88385"/>
    <w:multiLevelType w:val="singleLevel"/>
    <w:tmpl w:val="89D88385"/>
    <w:lvl w:ilvl="0">
      <w:start w:val="1"/>
      <w:numFmt w:val="decimal"/>
      <w:suff w:val="space"/>
      <w:lvlText w:val="%1."/>
      <w:lvlJc w:val="left"/>
    </w:lvl>
  </w:abstractNum>
  <w:abstractNum w:abstractNumId="1" w15:restartNumberingAfterBreak="0">
    <w:nsid w:val="A2B277D6"/>
    <w:multiLevelType w:val="singleLevel"/>
    <w:tmpl w:val="A2B277D6"/>
    <w:lvl w:ilvl="0">
      <w:start w:val="1"/>
      <w:numFmt w:val="upperLetter"/>
      <w:suff w:val="space"/>
      <w:lvlText w:val="%1."/>
      <w:lvlJc w:val="left"/>
    </w:lvl>
  </w:abstractNum>
  <w:abstractNum w:abstractNumId="2" w15:restartNumberingAfterBreak="0">
    <w:nsid w:val="E4BC3B37"/>
    <w:multiLevelType w:val="singleLevel"/>
    <w:tmpl w:val="E4BC3B37"/>
    <w:lvl w:ilvl="0">
      <w:start w:val="3"/>
      <w:numFmt w:val="decimal"/>
      <w:suff w:val="space"/>
      <w:lvlText w:val="%1)"/>
      <w:lvlJc w:val="left"/>
    </w:lvl>
  </w:abstractNum>
  <w:abstractNum w:abstractNumId="3" w15:restartNumberingAfterBreak="0">
    <w:nsid w:val="FA964126"/>
    <w:multiLevelType w:val="singleLevel"/>
    <w:tmpl w:val="FA964126"/>
    <w:lvl w:ilvl="0">
      <w:start w:val="4"/>
      <w:numFmt w:val="chineseCounting"/>
      <w:suff w:val="nothing"/>
      <w:lvlText w:val="%1、"/>
      <w:lvlJc w:val="left"/>
      <w:rPr>
        <w:rFonts w:hint="eastAsia"/>
      </w:rPr>
    </w:lvl>
  </w:abstractNum>
  <w:abstractNum w:abstractNumId="4" w15:restartNumberingAfterBreak="0">
    <w:nsid w:val="FBFAEAB3"/>
    <w:multiLevelType w:val="singleLevel"/>
    <w:tmpl w:val="FBFAEAB3"/>
    <w:lvl w:ilvl="0">
      <w:start w:val="1"/>
      <w:numFmt w:val="decimal"/>
      <w:suff w:val="space"/>
      <w:lvlText w:val="%1）"/>
      <w:lvlJc w:val="left"/>
    </w:lvl>
  </w:abstractNum>
  <w:abstractNum w:abstractNumId="5" w15:restartNumberingAfterBreak="0">
    <w:nsid w:val="039527CC"/>
    <w:multiLevelType w:val="multilevel"/>
    <w:tmpl w:val="039527C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417B078"/>
    <w:multiLevelType w:val="singleLevel"/>
    <w:tmpl w:val="5417B078"/>
    <w:lvl w:ilvl="0">
      <w:start w:val="1"/>
      <w:numFmt w:val="decimal"/>
      <w:suff w:val="space"/>
      <w:lvlText w:val="%1)"/>
      <w:lvlJc w:val="left"/>
    </w:lvl>
  </w:abstractNum>
  <w:abstractNum w:abstractNumId="7" w15:restartNumberingAfterBreak="0">
    <w:nsid w:val="63BF8F86"/>
    <w:multiLevelType w:val="singleLevel"/>
    <w:tmpl w:val="63BF8F86"/>
    <w:lvl w:ilvl="0">
      <w:start w:val="1"/>
      <w:numFmt w:val="decimal"/>
      <w:suff w:val="nothing"/>
      <w:lvlText w:val="%1、"/>
      <w:lvlJc w:val="left"/>
    </w:lvl>
  </w:abstractNum>
  <w:abstractNum w:abstractNumId="8" w15:restartNumberingAfterBreak="0">
    <w:nsid w:val="78CB4B14"/>
    <w:multiLevelType w:val="multilevel"/>
    <w:tmpl w:val="78CB4B14"/>
    <w:lvl w:ilvl="0">
      <w:start w:val="1"/>
      <w:numFmt w:val="decimal"/>
      <w:lvlText w:val="%1、"/>
      <w:lvlJc w:val="left"/>
      <w:pPr>
        <w:ind w:left="945" w:hanging="360"/>
      </w:pPr>
      <w:rPr>
        <w:rFonts w:hint="default"/>
      </w:rPr>
    </w:lvl>
    <w:lvl w:ilvl="1">
      <w:start w:val="1"/>
      <w:numFmt w:val="lowerLetter"/>
      <w:lvlText w:val="%2)"/>
      <w:lvlJc w:val="left"/>
      <w:pPr>
        <w:ind w:left="1425" w:hanging="420"/>
      </w:pPr>
    </w:lvl>
    <w:lvl w:ilvl="2">
      <w:start w:val="1"/>
      <w:numFmt w:val="lowerRoman"/>
      <w:lvlText w:val="%3."/>
      <w:lvlJc w:val="right"/>
      <w:pPr>
        <w:ind w:left="1845" w:hanging="420"/>
      </w:pPr>
    </w:lvl>
    <w:lvl w:ilvl="3">
      <w:start w:val="1"/>
      <w:numFmt w:val="decimal"/>
      <w:lvlText w:val="%4."/>
      <w:lvlJc w:val="left"/>
      <w:pPr>
        <w:ind w:left="2265" w:hanging="420"/>
      </w:pPr>
    </w:lvl>
    <w:lvl w:ilvl="4">
      <w:start w:val="1"/>
      <w:numFmt w:val="lowerLetter"/>
      <w:lvlText w:val="%5)"/>
      <w:lvlJc w:val="left"/>
      <w:pPr>
        <w:ind w:left="2685" w:hanging="420"/>
      </w:pPr>
    </w:lvl>
    <w:lvl w:ilvl="5">
      <w:start w:val="1"/>
      <w:numFmt w:val="lowerRoman"/>
      <w:lvlText w:val="%6."/>
      <w:lvlJc w:val="right"/>
      <w:pPr>
        <w:ind w:left="3105" w:hanging="420"/>
      </w:pPr>
    </w:lvl>
    <w:lvl w:ilvl="6">
      <w:start w:val="1"/>
      <w:numFmt w:val="decimal"/>
      <w:lvlText w:val="%7."/>
      <w:lvlJc w:val="left"/>
      <w:pPr>
        <w:ind w:left="3525" w:hanging="420"/>
      </w:pPr>
    </w:lvl>
    <w:lvl w:ilvl="7">
      <w:start w:val="1"/>
      <w:numFmt w:val="lowerLetter"/>
      <w:lvlText w:val="%8)"/>
      <w:lvlJc w:val="left"/>
      <w:pPr>
        <w:ind w:left="3945" w:hanging="420"/>
      </w:pPr>
    </w:lvl>
    <w:lvl w:ilvl="8">
      <w:start w:val="1"/>
      <w:numFmt w:val="lowerRoman"/>
      <w:lvlText w:val="%9."/>
      <w:lvlJc w:val="right"/>
      <w:pPr>
        <w:ind w:left="4365" w:hanging="420"/>
      </w:pPr>
    </w:lvl>
  </w:abstractNum>
  <w:num w:numId="1">
    <w:abstractNumId w:val="0"/>
  </w:num>
  <w:num w:numId="2">
    <w:abstractNumId w:val="4"/>
  </w:num>
  <w:num w:numId="3">
    <w:abstractNumId w:val="2"/>
  </w:num>
  <w:num w:numId="4">
    <w:abstractNumId w:val="1"/>
  </w:num>
  <w:num w:numId="5">
    <w:abstractNumId w:val="8"/>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74496"/>
    <w:rsid w:val="00022934"/>
    <w:rsid w:val="000914EC"/>
    <w:rsid w:val="000D7567"/>
    <w:rsid w:val="00184AFE"/>
    <w:rsid w:val="00225C96"/>
    <w:rsid w:val="002C619B"/>
    <w:rsid w:val="002D3EF0"/>
    <w:rsid w:val="003E7397"/>
    <w:rsid w:val="003F672D"/>
    <w:rsid w:val="00421CFD"/>
    <w:rsid w:val="00474496"/>
    <w:rsid w:val="00477F4F"/>
    <w:rsid w:val="004C4D51"/>
    <w:rsid w:val="0058204B"/>
    <w:rsid w:val="005E55E1"/>
    <w:rsid w:val="0060688B"/>
    <w:rsid w:val="00632795"/>
    <w:rsid w:val="00632B05"/>
    <w:rsid w:val="006976E8"/>
    <w:rsid w:val="006F292A"/>
    <w:rsid w:val="00700397"/>
    <w:rsid w:val="007267BF"/>
    <w:rsid w:val="00745B6C"/>
    <w:rsid w:val="007D0EEA"/>
    <w:rsid w:val="0086383A"/>
    <w:rsid w:val="008B0F03"/>
    <w:rsid w:val="00920843"/>
    <w:rsid w:val="00961642"/>
    <w:rsid w:val="009B5A1B"/>
    <w:rsid w:val="009C456C"/>
    <w:rsid w:val="00A31585"/>
    <w:rsid w:val="00A4416C"/>
    <w:rsid w:val="00AA02C1"/>
    <w:rsid w:val="00AA5965"/>
    <w:rsid w:val="00AE66CE"/>
    <w:rsid w:val="00B06A13"/>
    <w:rsid w:val="00B4234F"/>
    <w:rsid w:val="00BB3029"/>
    <w:rsid w:val="00C668F2"/>
    <w:rsid w:val="00C96FD3"/>
    <w:rsid w:val="00CF2205"/>
    <w:rsid w:val="00D00CA3"/>
    <w:rsid w:val="00D12C61"/>
    <w:rsid w:val="00DE7078"/>
    <w:rsid w:val="00EA4C39"/>
    <w:rsid w:val="00EB6574"/>
    <w:rsid w:val="00EE071E"/>
    <w:rsid w:val="00F179CE"/>
    <w:rsid w:val="00F254E3"/>
    <w:rsid w:val="00FB1471"/>
    <w:rsid w:val="00FE5F50"/>
    <w:rsid w:val="093020C2"/>
    <w:rsid w:val="18E91891"/>
    <w:rsid w:val="225B52FC"/>
    <w:rsid w:val="274C020B"/>
    <w:rsid w:val="2A401C26"/>
    <w:rsid w:val="3B547496"/>
    <w:rsid w:val="3EF27134"/>
    <w:rsid w:val="3EFD49B5"/>
    <w:rsid w:val="46E30CBC"/>
    <w:rsid w:val="4C9A5513"/>
    <w:rsid w:val="4F596599"/>
    <w:rsid w:val="5C276461"/>
    <w:rsid w:val="69E333E8"/>
    <w:rsid w:val="6F7D6114"/>
    <w:rsid w:val="7A437E81"/>
    <w:rsid w:val="7AB84AB0"/>
    <w:rsid w:val="7C5D1885"/>
    <w:rsid w:val="7E16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E666A"/>
  <w15:docId w15:val="{6FB5E402-ABFD-4BBB-AED3-F0341085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cstheme="minorBidi"/>
      <w:kern w:val="2"/>
      <w:sz w:val="24"/>
      <w:szCs w:val="24"/>
    </w:rPr>
  </w:style>
  <w:style w:type="paragraph" w:styleId="2">
    <w:name w:val="heading 2"/>
    <w:basedOn w:val="a"/>
    <w:next w:val="a"/>
    <w:link w:val="20"/>
    <w:unhideWhenUsed/>
    <w:qFormat/>
    <w:pPr>
      <w:keepNext/>
      <w:keepLines/>
      <w:spacing w:before="8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20">
    <w:name w:val="标题 2 字符"/>
    <w:basedOn w:val="a0"/>
    <w:link w:val="2"/>
    <w:qFormat/>
    <w:rPr>
      <w:rFonts w:ascii="Arial" w:eastAsia="黑体" w:hAnsi="Arial"/>
      <w:b/>
      <w:sz w:val="28"/>
      <w:szCs w:val="24"/>
    </w:rPr>
  </w:style>
  <w:style w:type="paragraph" w:styleId="a7">
    <w:name w:val="List Paragraph"/>
    <w:basedOn w:val="a"/>
    <w:uiPriority w:val="34"/>
    <w:qFormat/>
    <w:pPr>
      <w:spacing w:line="240" w:lineRule="auto"/>
      <w:ind w:firstLineChars="200" w:firstLine="420"/>
    </w:pPr>
    <w:rPr>
      <w:rFonts w:asciiTheme="minorHAnsi" w:eastAsiaTheme="minorEastAsia" w:hAnsiTheme="minorHAnsi"/>
      <w:sz w:val="21"/>
      <w:szCs w:val="22"/>
    </w:rPr>
  </w:style>
  <w:style w:type="character" w:customStyle="1" w:styleId="a6">
    <w:name w:val="页眉 字符"/>
    <w:basedOn w:val="a0"/>
    <w:link w:val="a5"/>
    <w:uiPriority w:val="99"/>
    <w:semiHidden/>
    <w:qFormat/>
    <w:rPr>
      <w:rFonts w:ascii="Calibri" w:eastAsia="宋体" w:hAnsi="Calibri"/>
      <w:sz w:val="18"/>
      <w:szCs w:val="18"/>
    </w:rPr>
  </w:style>
  <w:style w:type="character" w:customStyle="1" w:styleId="a4">
    <w:name w:val="页脚 字符"/>
    <w:basedOn w:val="a0"/>
    <w:link w:val="a3"/>
    <w:uiPriority w:val="99"/>
    <w:semiHidden/>
    <w:qFormat/>
    <w:rPr>
      <w:rFonts w:ascii="Calibri" w:eastAsia="宋体" w:hAnsi="Calibri"/>
      <w:sz w:val="18"/>
      <w:szCs w:val="18"/>
    </w:rPr>
  </w:style>
  <w:style w:type="paragraph" w:styleId="a8">
    <w:name w:val="Balloon Text"/>
    <w:basedOn w:val="a"/>
    <w:link w:val="a9"/>
    <w:uiPriority w:val="99"/>
    <w:semiHidden/>
    <w:unhideWhenUsed/>
    <w:rsid w:val="00421CFD"/>
    <w:pPr>
      <w:spacing w:line="240" w:lineRule="auto"/>
    </w:pPr>
    <w:rPr>
      <w:sz w:val="18"/>
      <w:szCs w:val="18"/>
    </w:rPr>
  </w:style>
  <w:style w:type="character" w:customStyle="1" w:styleId="a9">
    <w:name w:val="批注框文本 字符"/>
    <w:basedOn w:val="a0"/>
    <w:link w:val="a8"/>
    <w:uiPriority w:val="99"/>
    <w:semiHidden/>
    <w:rsid w:val="00421CFD"/>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390</Words>
  <Characters>2223</Characters>
  <Application>Microsoft Office Word</Application>
  <DocSecurity>0</DocSecurity>
  <Lines>18</Lines>
  <Paragraphs>5</Paragraphs>
  <ScaleCrop>false</ScaleCrop>
  <Company>HP</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870931767@qq.com</dc:creator>
  <cp:lastModifiedBy>思瑶 肖</cp:lastModifiedBy>
  <cp:revision>22</cp:revision>
  <dcterms:created xsi:type="dcterms:W3CDTF">2019-06-10T02:34:00Z</dcterms:created>
  <dcterms:modified xsi:type="dcterms:W3CDTF">2020-12-04T08:33:00Z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